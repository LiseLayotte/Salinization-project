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Procédure analyse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Florian Fort</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02/04/2020</w:t>
      </w:r>
    </w:p>
    <w:bookmarkStart w:colFirst="0" w:colLast="0" w:name="bookmark=id.gjdgxs" w:id="0"/>
    <w:bookmarkEnd w:id="0"/>
    <w:p w:rsidR="00000000" w:rsidDel="00000000" w:rsidP="00000000" w:rsidRDefault="00000000" w:rsidRPr="00000000" w14:paraId="00000004">
      <w:pPr>
        <w:pStyle w:val="Heading2"/>
        <w:rPr/>
      </w:pPr>
      <w:r w:rsidDel="00000000" w:rsidR="00000000" w:rsidRPr="00000000">
        <w:rPr>
          <w:rtl w:val="0"/>
        </w:rPr>
        <w:t xml:space="preserve">I - Qu’est ce que je veux faire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 Une variable qualitative (un trait trouvé dans la biblio) est-t-elle différente entre plusieurs groupes qualitatifs (ex: stades de succession)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Xhi deux</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 Une variable quantitative(un trait mesuré) est-t-elle différente entre plusieurs groupes qualitatifs (ex: stades de succession)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ANOVA (ANalyse Of VAriance)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 Trouver une relation entre 2 variables quantitatives (2 traits)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de correlation</w:t>
      </w:r>
    </w:p>
    <w:bookmarkStart w:colFirst="0" w:colLast="0" w:name="bookmark=id.30j0zll" w:id="1"/>
    <w:bookmarkEnd w:id="1"/>
    <w:p w:rsidR="00000000" w:rsidDel="00000000" w:rsidP="00000000" w:rsidRDefault="00000000" w:rsidRPr="00000000" w14:paraId="0000000B">
      <w:pPr>
        <w:pStyle w:val="Heading2"/>
        <w:rPr/>
      </w:pPr>
      <w:r w:rsidDel="00000000" w:rsidR="00000000" w:rsidRPr="00000000">
        <w:rPr>
          <w:rtl w:val="0"/>
        </w:rPr>
        <w:t xml:space="preserve">- II - Préparation du fichier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Faire un fichier simple, propre : pas de colonnes fusionnées pour un titre, pas d’acent, les décimales doivent être marquée par des virgules ou des points mais pas les deux.</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 fichier doit être formaté en fonction de ce que je veux tester (ex: fichier de moyenne si test se fait sur moyenne)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 fichier = 1 feuille excel (pas un classeur)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L’enregistrer au format .csv (séparateur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1">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Fichier&lt;-</w:t>
      </w:r>
      <w:r w:rsidDel="00000000" w:rsidR="00000000" w:rsidRPr="00000000">
        <w:rPr>
          <w:rFonts w:ascii="Consolas" w:cs="Consolas" w:eastAsia="Consolas" w:hAnsi="Consolas"/>
          <w:b w:val="1"/>
          <w:color w:val="204a87"/>
          <w:sz w:val="22"/>
          <w:szCs w:val="22"/>
          <w:shd w:fill="f8f8f8" w:val="clear"/>
          <w:rtl w:val="0"/>
        </w:rPr>
        <w:t xml:space="preserve">read.table</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4e9a06"/>
          <w:sz w:val="22"/>
          <w:szCs w:val="22"/>
          <w:shd w:fill="f8f8f8" w:val="clear"/>
          <w:rtl w:val="0"/>
        </w:rPr>
        <w:t xml:space="preserve">"data_quanti.csv"</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204a87"/>
          <w:sz w:val="22"/>
          <w:szCs w:val="22"/>
          <w:shd w:fill="f8f8f8" w:val="clear"/>
          <w:rtl w:val="0"/>
        </w:rPr>
        <w:t xml:space="preserve">header=</w:t>
      </w:r>
      <w:r w:rsidDel="00000000" w:rsidR="00000000" w:rsidRPr="00000000">
        <w:rPr>
          <w:rFonts w:ascii="Consolas" w:cs="Consolas" w:eastAsia="Consolas" w:hAnsi="Consolas"/>
          <w:color w:val="8f5902"/>
          <w:sz w:val="22"/>
          <w:szCs w:val="22"/>
          <w:shd w:fill="f8f8f8" w:val="clear"/>
          <w:rtl w:val="0"/>
        </w:rPr>
        <w:t xml:space="preserve">TRUE</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204a87"/>
          <w:sz w:val="22"/>
          <w:szCs w:val="22"/>
          <w:shd w:fill="f8f8f8" w:val="clear"/>
          <w:rtl w:val="0"/>
        </w:rPr>
        <w:t xml:space="preserve">dec=</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4e9a06"/>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color w:val="204a87"/>
          <w:sz w:val="22"/>
          <w:szCs w:val="22"/>
          <w:shd w:fill="f8f8f8" w:val="clear"/>
          <w:rtl w:val="0"/>
        </w:rPr>
        <w:t xml:space="preserve">sep =</w:t>
      </w:r>
      <w:r w:rsidDel="00000000" w:rsidR="00000000" w:rsidRPr="00000000">
        <w:rPr>
          <w:rFonts w:ascii="Consolas" w:cs="Consolas" w:eastAsia="Consolas" w:hAnsi="Consolas"/>
          <w:color w:val="4e9a06"/>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Fichier</w:t>
      </w:r>
    </w:p>
    <w:p w:rsidR="00000000" w:rsidDel="00000000" w:rsidP="00000000" w:rsidRDefault="00000000" w:rsidRPr="00000000" w14:paraId="00000012">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sz w:val="22"/>
          <w:szCs w:val="22"/>
          <w:shd w:fill="f8f8f8" w:val="clear"/>
          <w:rtl w:val="0"/>
        </w:rPr>
        <w:t xml:space="preserve">chi&lt;-</w:t>
      </w:r>
      <w:r w:rsidDel="00000000" w:rsidR="00000000" w:rsidRPr="00000000">
        <w:rPr>
          <w:rFonts w:ascii="Consolas" w:cs="Consolas" w:eastAsia="Consolas" w:hAnsi="Consolas"/>
          <w:b w:val="1"/>
          <w:color w:val="204a87"/>
          <w:sz w:val="22"/>
          <w:szCs w:val="22"/>
          <w:shd w:fill="f8f8f8" w:val="clear"/>
          <w:rtl w:val="0"/>
        </w:rPr>
        <w:t xml:space="preserve">chisq.test</w:t>
      </w:r>
      <w:r w:rsidDel="00000000" w:rsidR="00000000" w:rsidRPr="00000000">
        <w:rPr>
          <w:rFonts w:ascii="Consolas" w:cs="Consolas" w:eastAsia="Consolas" w:hAnsi="Consolas"/>
          <w:sz w:val="22"/>
          <w:szCs w:val="22"/>
          <w:shd w:fill="f8f8f8" w:val="clear"/>
          <w:rtl w:val="0"/>
        </w:rPr>
        <w:t xml:space="preserve">(Tableau)</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chi</w:t>
      </w:r>
    </w:p>
    <w:p w:rsidR="00000000" w:rsidDel="00000000" w:rsidP="00000000" w:rsidRDefault="00000000" w:rsidRPr="00000000" w14:paraId="00000013">
      <w:pPr>
        <w:shd w:fill="f8f8f8" w:val="clear"/>
        <w:rPr>
          <w:rFonts w:ascii="Consolas" w:cs="Consolas" w:eastAsia="Consolas" w:hAnsi="Consolas"/>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barplot</w:t>
      </w:r>
      <w:r w:rsidDel="00000000" w:rsidR="00000000" w:rsidRPr="00000000">
        <w:rPr>
          <w:rFonts w:ascii="Consolas" w:cs="Consolas" w:eastAsia="Consolas" w:hAnsi="Consolas"/>
          <w:sz w:val="22"/>
          <w:szCs w:val="22"/>
          <w:shd w:fill="f8f8f8" w:val="clear"/>
          <w:rtl w:val="0"/>
        </w:rPr>
        <w:t xml:space="preserve">(Tableau)</w:t>
      </w:r>
    </w:p>
    <w:p w:rsidR="00000000" w:rsidDel="00000000" w:rsidP="00000000" w:rsidRDefault="00000000" w:rsidRPr="00000000" w14:paraId="00000014">
      <w:pPr>
        <w:shd w:fill="f8f8f8" w:val="clear"/>
        <w:rPr/>
      </w:pPr>
      <w:r w:rsidDel="00000000" w:rsidR="00000000" w:rsidRPr="00000000">
        <w:rPr>
          <w:rFonts w:ascii="Consolas" w:cs="Consolas" w:eastAsia="Consolas" w:hAnsi="Consolas"/>
          <w:sz w:val="22"/>
          <w:szCs w:val="22"/>
          <w:shd w:fill="f8f8f8" w:val="clear"/>
          <w:rtl w:val="0"/>
        </w:rPr>
        <w:t xml:space="preserve">m&lt;-</w:t>
      </w:r>
      <w:r w:rsidDel="00000000" w:rsidR="00000000" w:rsidRPr="00000000">
        <w:rPr>
          <w:rFonts w:ascii="Consolas" w:cs="Consolas" w:eastAsia="Consolas" w:hAnsi="Consolas"/>
          <w:b w:val="1"/>
          <w:color w:val="204a87"/>
          <w:sz w:val="22"/>
          <w:szCs w:val="22"/>
          <w:shd w:fill="f8f8f8" w:val="clear"/>
          <w:rtl w:val="0"/>
        </w:rPr>
        <w:t xml:space="preserve">aov</w:t>
      </w:r>
      <w:r w:rsidDel="00000000" w:rsidR="00000000" w:rsidRPr="00000000">
        <w:rPr>
          <w:rFonts w:ascii="Consolas" w:cs="Consolas" w:eastAsia="Consolas" w:hAnsi="Consolas"/>
          <w:sz w:val="22"/>
          <w:szCs w:val="22"/>
          <w:shd w:fill="f8f8f8" w:val="clear"/>
          <w:rtl w:val="0"/>
        </w:rPr>
        <w:t xml:space="preserve">(Hauteur</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Stade,</w:t>
      </w:r>
      <w:r w:rsidDel="00000000" w:rsidR="00000000" w:rsidRPr="00000000">
        <w:rPr>
          <w:rFonts w:ascii="Consolas" w:cs="Consolas" w:eastAsia="Consolas" w:hAnsi="Consolas"/>
          <w:color w:val="204a87"/>
          <w:sz w:val="22"/>
          <w:szCs w:val="22"/>
          <w:shd w:fill="f8f8f8" w:val="clear"/>
          <w:rtl w:val="0"/>
        </w:rPr>
        <w:t xml:space="preserve">data=</w:t>
      </w:r>
      <w:r w:rsidDel="00000000" w:rsidR="00000000" w:rsidRPr="00000000">
        <w:rPr>
          <w:rFonts w:ascii="Consolas" w:cs="Consolas" w:eastAsia="Consolas" w:hAnsi="Consolas"/>
          <w:sz w:val="22"/>
          <w:szCs w:val="22"/>
          <w:shd w:fill="f8f8f8" w:val="clear"/>
          <w:rtl w:val="0"/>
        </w:rPr>
        <w:t xml:space="preserve">Fichier)</w:t>
      </w:r>
      <w:r w:rsidDel="00000000" w:rsidR="00000000" w:rsidRPr="00000000">
        <w:rPr>
          <w:rtl w:val="0"/>
        </w:rPr>
        <w:br w:type="textWrapping"/>
      </w:r>
      <w:r w:rsidDel="00000000" w:rsidR="00000000" w:rsidRPr="00000000">
        <w:rPr>
          <w:rFonts w:ascii="Consolas" w:cs="Consolas" w:eastAsia="Consolas" w:hAnsi="Consolas"/>
          <w:b w:val="1"/>
          <w:color w:val="204a87"/>
          <w:sz w:val="22"/>
          <w:szCs w:val="22"/>
          <w:shd w:fill="f8f8f8" w:val="clear"/>
          <w:rtl w:val="0"/>
        </w:rPr>
        <w:t xml:space="preserve">summary</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tl w:val="0"/>
        </w:rPr>
      </w:r>
    </w:p>
    <w:p w:rsidR="00000000" w:rsidDel="00000000" w:rsidP="00000000" w:rsidRDefault="00000000" w:rsidRPr="00000000" w14:paraId="00000015">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par</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mfrow=</w:t>
      </w:r>
      <w:r w:rsidDel="00000000" w:rsidR="00000000" w:rsidRPr="00000000">
        <w:rPr>
          <w:rFonts w:ascii="Consolas" w:cs="Consolas" w:eastAsia="Consolas" w:hAnsi="Consolas"/>
          <w:b w:val="1"/>
          <w:color w:val="204a87"/>
          <w:sz w:val="22"/>
          <w:szCs w:val="22"/>
          <w:shd w:fill="f8f8f8" w:val="clear"/>
          <w:rtl w:val="0"/>
        </w:rPr>
        <w:t xml:space="preserve">c</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0000cf"/>
          <w:sz w:val="22"/>
          <w:szCs w:val="22"/>
          <w:shd w:fill="f8f8f8" w:val="clear"/>
          <w:rtl w:val="0"/>
        </w:rPr>
        <w:t xml:space="preserve">2</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0000cf"/>
          <w:sz w:val="22"/>
          <w:szCs w:val="22"/>
          <w:shd w:fill="f8f8f8" w:val="clear"/>
          <w:rtl w:val="0"/>
        </w:rPr>
        <w:t xml:space="preserve">2</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i w:val="1"/>
          <w:color w:val="8f5902"/>
          <w:sz w:val="22"/>
          <w:szCs w:val="22"/>
          <w:shd w:fill="f8f8f8" w:val="clear"/>
          <w:rtl w:val="0"/>
        </w:rPr>
        <w:t xml:space="preserve"># affiche une fenêtre graphique 2x2</w:t>
      </w:r>
      <w:r w:rsidDel="00000000" w:rsidR="00000000" w:rsidRPr="00000000">
        <w:rPr>
          <w:rtl w:val="0"/>
        </w:rPr>
        <w:br w:type="textWrapping"/>
      </w:r>
      <w:r w:rsidDel="00000000" w:rsidR="00000000" w:rsidRPr="00000000">
        <w:rPr>
          <w:rFonts w:ascii="Consolas" w:cs="Consolas" w:eastAsia="Consolas" w:hAnsi="Consolas"/>
          <w:b w:val="1"/>
          <w:color w:val="204a87"/>
          <w:sz w:val="22"/>
          <w:szCs w:val="22"/>
          <w:shd w:fill="f8f8f8" w:val="clear"/>
          <w:rtl w:val="0"/>
        </w:rPr>
        <w:t xml:space="preserve">plot</w:t>
      </w:r>
      <w:r w:rsidDel="00000000" w:rsidR="00000000" w:rsidRPr="00000000">
        <w:rPr>
          <w:rFonts w:ascii="Consolas" w:cs="Consolas" w:eastAsia="Consolas" w:hAnsi="Consolas"/>
          <w:sz w:val="22"/>
          <w:szCs w:val="22"/>
          <w:shd w:fill="f8f8f8" w:val="clear"/>
          <w:rtl w:val="0"/>
        </w:rPr>
        <w:t xml:space="preserve">(m) </w:t>
      </w:r>
      <w:r w:rsidDel="00000000" w:rsidR="00000000" w:rsidRPr="00000000">
        <w:rPr>
          <w:rFonts w:ascii="Consolas" w:cs="Consolas" w:eastAsia="Consolas" w:hAnsi="Consolas"/>
          <w:i w:val="1"/>
          <w:color w:val="8f5902"/>
          <w:sz w:val="22"/>
          <w:szCs w:val="22"/>
          <w:shd w:fill="f8f8f8" w:val="clear"/>
          <w:rtl w:val="0"/>
        </w:rPr>
        <w:t xml:space="preserve"># affiche les résidus du modèle</w:t>
      </w:r>
    </w:p>
    <w:p w:rsidR="00000000" w:rsidDel="00000000" w:rsidP="00000000" w:rsidRDefault="00000000" w:rsidRPr="00000000" w14:paraId="00000016">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shapiro.test</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residuals)</w:t>
      </w:r>
      <w:r w:rsidDel="00000000" w:rsidR="00000000" w:rsidRPr="00000000">
        <w:rPr>
          <w:rtl w:val="0"/>
        </w:rPr>
      </w:r>
    </w:p>
    <w:p w:rsidR="00000000" w:rsidDel="00000000" w:rsidP="00000000" w:rsidRDefault="00000000" w:rsidRPr="00000000" w14:paraId="00000017">
      <w:pPr>
        <w:spacing w:after="180" w:before="180" w:lineRule="auto"/>
        <w:rPr/>
      </w:pPr>
      <w:r w:rsidDel="00000000" w:rsidR="00000000" w:rsidRPr="00000000">
        <w:rPr>
          <w:rtl w:val="0"/>
        </w:rPr>
      </w:r>
    </w:p>
    <w:p w:rsidR="00000000" w:rsidDel="00000000" w:rsidP="00000000" w:rsidRDefault="00000000" w:rsidRPr="00000000" w14:paraId="00000018">
      <w:pPr>
        <w:shd w:fill="f8f8f8" w:val="clear"/>
        <w:rPr/>
      </w:pPr>
      <w:r w:rsidDel="00000000" w:rsidR="00000000" w:rsidRPr="00000000">
        <w:rPr>
          <w:rFonts w:ascii="Consolas" w:cs="Consolas" w:eastAsia="Consolas" w:hAnsi="Consolas"/>
          <w:b w:val="1"/>
          <w:color w:val="204a87"/>
          <w:sz w:val="22"/>
          <w:szCs w:val="22"/>
          <w:shd w:fill="f8f8f8" w:val="clear"/>
          <w:rtl w:val="0"/>
        </w:rPr>
        <w:t xml:space="preserve">bartlett.test</w:t>
      </w:r>
      <w:r w:rsidDel="00000000" w:rsidR="00000000" w:rsidRPr="00000000">
        <w:rPr>
          <w:rFonts w:ascii="Consolas" w:cs="Consolas" w:eastAsia="Consolas" w:hAnsi="Consolas"/>
          <w:sz w:val="22"/>
          <w:szCs w:val="22"/>
          <w:shd w:fill="f8f8f8" w:val="clear"/>
          <w:rtl w:val="0"/>
        </w:rPr>
        <w:t xml:space="preserve"> (m</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residuals </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color w:val="4e9a06"/>
          <w:sz w:val="22"/>
          <w:szCs w:val="22"/>
          <w:shd w:fill="f8f8f8" w:val="clear"/>
          <w:rtl w:val="0"/>
        </w:rPr>
        <w:t xml:space="preserve"> </w:t>
      </w:r>
      <w:r w:rsidDel="00000000" w:rsidR="00000000" w:rsidRPr="00000000">
        <w:rPr>
          <w:rFonts w:ascii="Consolas" w:cs="Consolas" w:eastAsia="Consolas" w:hAnsi="Consolas"/>
          <w:sz w:val="22"/>
          <w:szCs w:val="22"/>
          <w:shd w:fill="f8f8f8" w:val="clear"/>
          <w:rtl w:val="0"/>
        </w:rPr>
        <w:t xml:space="preserve">Fichier</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Stade)</w:t>
      </w:r>
      <w:r w:rsidDel="00000000" w:rsidR="00000000" w:rsidRPr="00000000">
        <w:rPr>
          <w:rtl w:val="0"/>
        </w:rPr>
      </w:r>
    </w:p>
    <w:p w:rsidR="00000000" w:rsidDel="00000000" w:rsidP="00000000" w:rsidRDefault="00000000" w:rsidRPr="00000000" w14:paraId="00000019">
      <w:pPr>
        <w:spacing w:after="180" w:before="180" w:lineRule="auto"/>
        <w:rPr/>
      </w:pPr>
      <w:r w:rsidDel="00000000" w:rsidR="00000000" w:rsidRPr="00000000">
        <w:rPr>
          <w:rtl w:val="0"/>
        </w:rPr>
      </w:r>
    </w:p>
    <w:p w:rsidR="00000000" w:rsidDel="00000000" w:rsidP="00000000" w:rsidRDefault="00000000" w:rsidRPr="00000000" w14:paraId="0000001A">
      <w:pPr>
        <w:shd w:fill="f8f8f8" w:val="clear"/>
        <w:rPr/>
      </w:pPr>
      <w:r w:rsidDel="00000000" w:rsidR="00000000" w:rsidRPr="00000000">
        <w:rPr>
          <w:rFonts w:ascii="Consolas" w:cs="Consolas" w:eastAsia="Consolas" w:hAnsi="Consolas"/>
          <w:b w:val="1"/>
          <w:color w:val="204a87"/>
          <w:sz w:val="22"/>
          <w:szCs w:val="22"/>
          <w:shd w:fill="f8f8f8" w:val="clear"/>
          <w:rtl w:val="0"/>
        </w:rPr>
        <w:t xml:space="preserve">library</w:t>
      </w:r>
      <w:r w:rsidDel="00000000" w:rsidR="00000000" w:rsidRPr="00000000">
        <w:rPr>
          <w:rFonts w:ascii="Consolas" w:cs="Consolas" w:eastAsia="Consolas" w:hAnsi="Consolas"/>
          <w:sz w:val="22"/>
          <w:szCs w:val="22"/>
          <w:shd w:fill="f8f8f8" w:val="clear"/>
          <w:rtl w:val="0"/>
        </w:rPr>
        <w:t xml:space="preserve">(agricolae)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hsd&lt;-</w:t>
      </w:r>
      <w:r w:rsidDel="00000000" w:rsidR="00000000" w:rsidRPr="00000000">
        <w:rPr>
          <w:rFonts w:ascii="Consolas" w:cs="Consolas" w:eastAsia="Consolas" w:hAnsi="Consolas"/>
          <w:b w:val="1"/>
          <w:color w:val="204a87"/>
          <w:sz w:val="22"/>
          <w:szCs w:val="22"/>
          <w:shd w:fill="f8f8f8" w:val="clear"/>
          <w:rtl w:val="0"/>
        </w:rPr>
        <w:t xml:space="preserve">HSD.test</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Fonts w:ascii="Consolas" w:cs="Consolas" w:eastAsia="Consolas" w:hAnsi="Consolas"/>
          <w:color w:val="4e9a06"/>
          <w:sz w:val="22"/>
          <w:szCs w:val="22"/>
          <w:shd w:fill="f8f8f8" w:val="clear"/>
          <w:rtl w:val="0"/>
        </w:rPr>
        <w:t xml:space="preserve">"Stade"</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hsd</w:t>
      </w:r>
      <w:r w:rsidDel="00000000" w:rsidR="00000000" w:rsidRPr="00000000">
        <w:rPr>
          <w:rtl w:val="0"/>
        </w:rPr>
      </w:r>
    </w:p>
    <w:p w:rsidR="00000000" w:rsidDel="00000000" w:rsidP="00000000" w:rsidRDefault="00000000" w:rsidRPr="00000000" w14:paraId="0000001B">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01C">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01D">
      <w:pPr>
        <w:shd w:fill="f8f8f8" w:val="clear"/>
        <w:rPr>
          <w:rFonts w:ascii="Consolas" w:cs="Consolas" w:eastAsia="Consolas" w:hAnsi="Consolas"/>
          <w:sz w:val="22"/>
          <w:szCs w:val="22"/>
          <w:shd w:fill="f8f8f8"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1fob9te" w:id="2"/>
    <w:bookmarkEnd w:id="2"/>
    <w:p w:rsidR="00000000" w:rsidDel="00000000" w:rsidP="00000000" w:rsidRDefault="00000000" w:rsidRPr="00000000" w14:paraId="0000001F">
      <w:pPr>
        <w:pStyle w:val="Heading3"/>
        <w:rPr/>
      </w:pPr>
      <w:r w:rsidDel="00000000" w:rsidR="00000000" w:rsidRPr="00000000">
        <w:rPr>
          <w:rtl w:val="0"/>
        </w:rPr>
        <w:t xml:space="preserve">Ouvrir le fichier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Spécifiez votre répertoire courant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"~/Enseignement 2019-2020/L3-1A/UED/Stats"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Fichier = Nom que je donne au fichier (mettre ce qu’on veut) Ce qui est entre “…” = chemin d’accès au fichier. Il se termine par le nom sous lequel j’ai enregistré mon fichier.txt (si enregistré en txt) header= TRUE signifie que mes colonnes ont des titres (si ce n’est pas le cas écrire FALSE) dec = " , " signifie que mes décimales sont séparées par des virgules sep = “;” signifie que mes colonnes sont séparées par un point virgule (format d’enregistrement)</w:t>
      </w:r>
    </w:p>
    <w:bookmarkStart w:colFirst="0" w:colLast="0" w:name="bookmark=id.3znysh7" w:id="3"/>
    <w:bookmarkEnd w:id="3"/>
    <w:p w:rsidR="00000000" w:rsidDel="00000000" w:rsidP="00000000" w:rsidRDefault="00000000" w:rsidRPr="00000000" w14:paraId="00000023">
      <w:pPr>
        <w:pStyle w:val="Heading3"/>
        <w:rPr/>
      </w:pPr>
      <w:r w:rsidDel="00000000" w:rsidR="00000000" w:rsidRPr="00000000">
        <w:rPr>
          <w:rtl w:val="0"/>
        </w:rPr>
        <w:t xml:space="preserve">Vérifier que le fichier soit OK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"data_quanti.csv"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header=</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Stade             Genre_Espèces  Hauteur Encombrement       Volume Longueur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I        Bromus_madritensis  22.1250    266.00000 4.228000e+03 16.11250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I        Calendula_arvensis  13.4500     44.68750 4.117992e+02  4.38750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I             Crepis_sancta  14.9125     56.59375 5.661217e+02  5.36250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I     Diplotaxis_euricoides  34.8750    373.50000 9.926750e+03  6.30000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I     Euphorbia_helioscopia  10.4875      2.88750 2.081417e+01  1.38250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I    Geranium_rotundifolium   4.1125    112.12500 3.194833e+02  6.27500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I       Lamium_amplexicaule  11.3125     54.25000 4.063333e+02  3.50625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I            Lepidium_draba  38.2500    168.12500 4.403917e+03  5.08125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I         Malva_sylvesteris  10.7500    878.00000 7.266833e+03  9.86250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I          Medicago_arabica   7.2875     30.30125 1.526712e+02  6.38750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I          Senecio_vulgaris  15.5625      8.81250 9.679167e+01  5.55000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I       Veronica_cymbalaria   7.8125    188.68750 1.053917e+03  1.59125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II         Bellis_sylvestris   5.7500    142.40625 5.447292e+02  7.06250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II    Bituminaria_bituminosa  28.6250    276.75000 5.847917e+03  2.06250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II      Brachypodium_ramosum  38.3750    270.37500 6.892083e+03 10.95000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II            Bromus_erectus  21.7500    215.25000 3.204542e+03 16.33750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II        Dactylis_glomerata  19.8125    887.37500 1.182458e+04 15.68750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II           Gallium_aparine  20.8750    720.50000 1.108333e+04  3.03750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II      Plantago_lanceoloata  12.5625    245.43750 2.045625e+03 10.26250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II            Rumex_scutatus  14.7500    244.25000 2.539667e+03 10.40000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II         Sanguisorba_minor  12.2500    285.00000 2.372167e+03  8.80000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II               Sedum_album   7.6250    198.56250 1.063042e+03  1.16250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II           Thymus_vulgaris  14.2500    492.75000 4.848833e+03  0.44875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II              Vicia_sativa  34.5000    105.00000 3.644375e+03  3.80000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III             Arum_italicum  32.1250    489.37500 1.588963e+04 23.40000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III      Cistus_monspeliensis 100.2500   4382.00000 4.764359e+05  3.28500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III          Coronilla_glauca 123.3750  10980.50000 1.492558e+06  1.80625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III              Hedera_helix 247.0000  22442.87500 8.869940e+06 12.87500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III            Laurus_nobilis 232.8750  28391.25000 1.250905e+07 11.20000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III               Osyris_alba  78.1250   3452.50000 3.952900e+05  3.13750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III Phillyrea media_Phillyrea 273.7500  51130.62500 1.455111e+07  3.87500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III              Quercus_ilex 566.8750 495575.50000 4.040774e+08  5.77500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III         Rhammus_alaternus 267.6000  35314.51250 1.164752e+07  5.01250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III          Ruscus_aculeatus  69.5250    826.31625 7.454494e+04  2.90625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III             Smilax_aspera 157.5000   2020.25000 3.364508e+05  7.51250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III            Viburnum_tinus 183.8750  13035.25000 2.656196e+06 10.30000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Surface       SLA      LDMC Alloc_Tige Alloc_Repro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7.70625000 28.587158 223.32897 0.39771521 0.149545065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2.88000000 26.201456 111.03218 0.28766373 0.394360618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2.96750000 35.316224  91.65116 0.02964477 0.528516814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9.62250000 19.999908 148.60860 0.51548295 0.283563699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0.51204167 25.567276 238.94114 0.46002090 0.188297872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3.97500000 27.452790 161.65464 0.02580912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2.58520833 33.085978 177.14006 0.22272958 0.270994998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9.74250000 22.733948 170.85738 0.38626288 0.138906785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17.19500000 21.664274 149.21568 0.20061126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3.72375000 28.578954 139.02748 0.13327779 0.056344779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5.63625000 22.381331  98.18843 0.41886193 0.199607330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0.91791667 32.714926  99.43898 0.27326467 0.067175363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5.81000000 19.248098 139.27560 0.10173858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2.50000000 22.126193 181.62839 0.52591445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1.36833333 16.477819 396.03906 0.70854981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3.60250000 14.936133 312.76835 0.51775431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5.07750000 21.637529 286.96491 0.41649500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0.71367857 26.344744 152.07596 0.30955736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5.39875000 13.975637 176.16663 0.18139912 0.030382139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19.66875000 20.559907 130.93019 0.06739046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4.44125000 14.117634 257.41003 0.15983221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0.89781250 20.453078 114.53708 0.42396538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0.03032983  9.296342 348.75162 0.75713443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2.84000000 30.387553 170.47474 0.27719245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50.21375000 24.310487  94.20965 0.00000000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1.30175000  6.629085 361.83938 0.36367652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1.22687500 27.697096 177.16228 0.59249078 0.157966276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26.97500000 10.334522 366.12651 0.56751927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24.95125000  8.316270 509.18125 0.40352787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0.99393750  8.754543 290.43422 0.66519492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4.94166667  7.055050 488.21883 0.59958460 0.041268163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10.68625000  6.474570 534.09164 0.46939373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8.55875000  9.669953 414.81957 0.41327991 0.020050537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2.32562500  8.856395 395.88840 0.74579957 0.005605078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22.51375000 11.016393 365.93711 0.53298490 0.000000000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32.01125000  9.067163 446.70736 0.45261687 0.009031196</w:t>
      </w:r>
      <w:r w:rsidDel="00000000" w:rsidR="00000000" w:rsidRPr="00000000">
        <w:rPr>
          <w:rtl w:val="0"/>
        </w:rPr>
      </w:r>
    </w:p>
    <w:bookmarkStart w:colFirst="0" w:colLast="0" w:name="bookmark=id.2et92p0" w:id="4"/>
    <w:bookmarkEnd w:id="4"/>
    <w:p w:rsidR="00000000" w:rsidDel="00000000" w:rsidP="00000000" w:rsidRDefault="00000000" w:rsidRPr="00000000" w14:paraId="00000026">
      <w:pPr>
        <w:pStyle w:val="Heading3"/>
        <w:rPr/>
      </w:pPr>
      <w:r w:rsidDel="00000000" w:rsidR="00000000" w:rsidRPr="00000000">
        <w:rPr>
          <w:rtl w:val="0"/>
        </w:rPr>
        <w:t xml:space="preserve">si le fichier est gros, préférez les commandes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'data.frame':    36 obs. of  11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Stade        : Factor w/ 3 levels "I","II","III": 1 1 1 1 1 1 1 1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Genre_Espèces: Factor w/ 36 levels "Arum_italicum",..: 6 7 10 12 13 15 17 19 20 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Hauteur      : num  22.1 13.4 14.9 34.9 10.5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Encombrement : num  266 44.69 56.59 373.5 2.89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Volume       : num  4228 411.8 566.1 9926.8 20.8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Longueur     : num  16.11 4.39 5.36 6.3 1.38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Surface      : num  7.706 2.88 2.967 9.623 0.512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SLA          : num  28.6 26.2 35.3 20 25.6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LDMC         : num  223.3 111 91.7 148.6 238.9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Alloc_Tige   : num  0.3977 0.2877 0.0296 0.5155 0.46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Alloc_Repro  : num  0.15 0.394 0.529 0.284 0.188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(Fichier)</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"Stade"         "Genre_Espèces" "Hauteur"       "Encombrement"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"Volume"        "Longueur"      "Surface"       "SLA"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"LDMC"          "Alloc_Tige"    "Alloc_Repro"</w:t>
      </w:r>
      <w:r w:rsidDel="00000000" w:rsidR="00000000" w:rsidRPr="00000000">
        <w:rPr>
          <w:rtl w:val="0"/>
        </w:rPr>
      </w:r>
    </w:p>
    <w:bookmarkStart w:colFirst="0" w:colLast="0" w:name="bookmark=id.tyjcwt" w:id="5"/>
    <w:bookmarkEnd w:id="5"/>
    <w:p w:rsidR="00000000" w:rsidDel="00000000" w:rsidP="00000000" w:rsidRDefault="00000000" w:rsidRPr="00000000" w14:paraId="0000002B">
      <w:pPr>
        <w:pStyle w:val="Heading2"/>
        <w:rPr/>
      </w:pPr>
      <w:r w:rsidDel="00000000" w:rsidR="00000000" w:rsidRPr="00000000">
        <w:rPr>
          <w:rtl w:val="0"/>
        </w:rPr>
        <w:t xml:space="preserve">- III - Tests</w:t>
      </w:r>
    </w:p>
    <w:bookmarkStart w:colFirst="0" w:colLast="0" w:name="bookmark=id.3dy6vkm" w:id="6"/>
    <w:bookmarkEnd w:id="6"/>
    <w:p w:rsidR="00000000" w:rsidDel="00000000" w:rsidP="00000000" w:rsidRDefault="00000000" w:rsidRPr="00000000" w14:paraId="0000002C">
      <w:pPr>
        <w:pStyle w:val="Heading3"/>
        <w:rPr/>
      </w:pPr>
      <w:r w:rsidDel="00000000" w:rsidR="00000000" w:rsidRPr="00000000">
        <w:rPr>
          <w:rtl w:val="0"/>
        </w:rPr>
        <w:t xml:space="preserve">1 CHI DEUX</w:t>
      </w:r>
    </w:p>
    <w:bookmarkStart w:colFirst="0" w:colLast="0" w:name="bookmark=id.1t3h5sf" w:id="7"/>
    <w:bookmarkEnd w:id="7"/>
    <w:p w:rsidR="00000000" w:rsidDel="00000000" w:rsidP="00000000" w:rsidRDefault="00000000" w:rsidRPr="00000000" w14:paraId="0000002D">
      <w:pPr>
        <w:pStyle w:val="Heading4"/>
        <w:rPr/>
      </w:pPr>
      <w:r w:rsidDel="00000000" w:rsidR="00000000" w:rsidRPr="00000000">
        <w:rPr>
          <w:rtl w:val="0"/>
        </w:rPr>
        <w:t xml:space="preserve">Les hypothèses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H0 : Il y a indépendance entre les deux variables H1 : Les deux variables ne sont pas indépendantes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 tableau permettant l’analyse est une matrice d’effectif distribués dans les différentes cases à partir de leurs valeurs pour les deux variables.</w:t>
      </w:r>
    </w:p>
    <w:bookmarkStart w:colFirst="0" w:colLast="0" w:name="bookmark=id.4d34og8" w:id="8"/>
    <w:bookmarkEnd w:id="8"/>
    <w:p w:rsidR="00000000" w:rsidDel="00000000" w:rsidP="00000000" w:rsidRDefault="00000000" w:rsidRPr="00000000" w14:paraId="00000030">
      <w:pPr>
        <w:pStyle w:val="Heading4"/>
        <w:rPr/>
      </w:pPr>
      <w:r w:rsidDel="00000000" w:rsidR="00000000" w:rsidRPr="00000000">
        <w:rPr>
          <w:rtl w:val="0"/>
        </w:rPr>
        <w:t xml:space="preserve">Conditions validité pour effectuer le test du Chi2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n°1 : L’effectif total du tableau de contingence (N..) doit être supérieur ou égal à 20 Condition n°2 : L’effectif marginal du tableau de contingence (Ni. ou N.j) doit toujours être supérieur ou égal à 5 (somme ligne ou colonne). Condition n°3 : L’effectif théorique (N*ij) des cases du tableau de contingence doit être supérieur à</w:t>
      </w:r>
      <w:sdt>
        <w:sdtPr>
          <w:tag w:val="goog_rdk_0"/>
        </w:sdtPr>
        <w:sdtContent>
          <w:ins w:author="Marie-charlotte Bopp" w:id="0" w:date="2020-04-07T13: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ins>
        </w:sdtContent>
      </w:sdt>
      <w:r w:rsidDel="00000000" w:rsidR="00000000" w:rsidRPr="00000000">
        <w:rPr>
          <w:rtl w:val="0"/>
        </w:rPr>
      </w:r>
    </w:p>
    <w:bookmarkStart w:colFirst="0" w:colLast="0" w:name="bookmark=id.17dp8vu" w:id="10"/>
    <w:bookmarkEnd w:id="10"/>
    <w:p w:rsidR="00000000" w:rsidDel="00000000" w:rsidP="00000000" w:rsidRDefault="00000000" w:rsidRPr="00000000" w14:paraId="00000032">
      <w:pPr>
        <w:pStyle w:val="Heading4"/>
        <w:rPr/>
      </w:pPr>
      <w:r w:rsidDel="00000000" w:rsidR="00000000" w:rsidRPr="00000000">
        <w:rPr>
          <w:rtl w:val="0"/>
        </w:rPr>
        <w:t xml:space="preserve">Application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Pour cette analyse il vous faut rentrer vos données dans une table que vous saisissez.</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Ici le tableau est une matrice avec colonnes = stades 1 2 3 et lignes = trait qualit (ex : les differents modes de dispersion). Dans le tableau, on trouve donc par ex le nombre de sp anémochores du stade 1, 2 et 3 (en ligne 1, colonnes 1, 2 et 3 respectivement), en ligne 2 le nb d’sp zoochores pour le stade 1 , 2 et 3, etc.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Tableau = nom de mon tableau; nrow = nb lignes et ncol= nb colonnes, byrow= j’ai écrit la liste des valeurs par ligne (pas par colonne)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Tableau&lt;-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nrow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ncol=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byrow=</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dimnames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"anémochorie"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"zoochorie"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"stade1"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"stade2"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"stade3"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Mais vous pouvez utiliser la fonction table à partir de deux varaibles qualitatives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(Y,Y1)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D  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10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  5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  0 10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Ensuite vous utilisez la fonction chisq.test pour faire le test Vous pouvez aussi afficher les valeurs attendues pour tester les conditions de validité</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chi&lt;-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chisq.test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(Tableau)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chi</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Tableau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16.172, df = 2, p-value = 0.0003078</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chi</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expected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stade1   stade2   stade3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anémochorie 8.216216 21.56757 8.216216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zoochorie   7.783784 20.43243 7.783784</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terme de représentation on optera pour des diagrammes en bare avec les valeurs brutes ou avec les proportion d’espèces dans chaque stade.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color w:val="204a87"/>
          <w:sz w:val="22"/>
          <w:szCs w:val="22"/>
          <w:shd w:fill="f8f8f8" w:val="clear"/>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prop.table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(Tableau,</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barplot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(tab)</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3rdcrjn" w:id="11"/>
    <w:bookmarkEnd w:id="11"/>
    <w:p w:rsidR="00000000" w:rsidDel="00000000" w:rsidP="00000000" w:rsidRDefault="00000000" w:rsidRPr="00000000" w14:paraId="00000044">
      <w:pPr>
        <w:pStyle w:val="Heading3"/>
        <w:rPr/>
      </w:pPr>
      <w:r w:rsidDel="00000000" w:rsidR="00000000" w:rsidRPr="00000000">
        <w:rPr>
          <w:rtl w:val="0"/>
        </w:rPr>
        <w:t xml:space="preserve">2 ANOVA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H0 : Il n’y a pas de différence de moyenne entre les groupes H1 : Au moins deux groupes ont des moyennes différentes</w:t>
      </w:r>
    </w:p>
    <w:bookmarkStart w:colFirst="0" w:colLast="0" w:name="bookmark=id.26in1rg" w:id="12"/>
    <w:bookmarkEnd w:id="12"/>
    <w:p w:rsidR="00000000" w:rsidDel="00000000" w:rsidP="00000000" w:rsidRDefault="00000000" w:rsidRPr="00000000" w14:paraId="00000046">
      <w:pPr>
        <w:pStyle w:val="Heading4"/>
        <w:rPr/>
      </w:pPr>
      <w:r w:rsidDel="00000000" w:rsidR="00000000" w:rsidRPr="00000000">
        <w:rPr>
          <w:rtl w:val="0"/>
        </w:rPr>
        <w:t xml:space="preserve">Il faut d’abord faire le test avant de vérifier les conditions d’application</w:t>
      </w:r>
    </w:p>
    <w:bookmarkStart w:colFirst="0" w:colLast="0" w:name="bookmark=id.lnxbz9" w:id="13"/>
    <w:bookmarkEnd w:id="13"/>
    <w:p w:rsidR="00000000" w:rsidDel="00000000" w:rsidP="00000000" w:rsidRDefault="00000000" w:rsidRPr="00000000" w14:paraId="00000047">
      <w:pPr>
        <w:pStyle w:val="Heading4"/>
        <w:rPr/>
      </w:pPr>
      <w:r w:rsidDel="00000000" w:rsidR="00000000" w:rsidRPr="00000000">
        <w:rPr>
          <w:rtl w:val="0"/>
        </w:rPr>
        <w:t xml:space="preserve">La variable stade doit être déclarée comme facteur si cela n’est pas compris automatiquement par 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FStade&lt;-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as.factor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utilise la fonction aov(Y~X) pour réaliser une ANOVA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aov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Stade        2 250191  125095   18.11 4.9e-06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33 227880    6905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p-value (ici, Pr(&lt;F)) &lt; 0.05, alors l’hypothèse nulle (= les moyennes sont identiques entre les stades) est rejettée. Au moins, un stade de succession possède une moyenne différente des autres stades. F value = statistique du test (plus F est grand, plus les stades sont différents entre eux)</w:t>
      </w:r>
    </w:p>
    <w:bookmarkStart w:colFirst="0" w:colLast="0" w:name="bookmark=id.35nkun2" w:id="14"/>
    <w:bookmarkEnd w:id="14"/>
    <w:p w:rsidR="00000000" w:rsidDel="00000000" w:rsidP="00000000" w:rsidRDefault="00000000" w:rsidRPr="00000000" w14:paraId="0000004D">
      <w:pPr>
        <w:pStyle w:val="Heading4"/>
        <w:rPr/>
      </w:pPr>
      <w:r w:rsidDel="00000000" w:rsidR="00000000" w:rsidRPr="00000000">
        <w:rPr>
          <w:rtl w:val="0"/>
        </w:rPr>
        <w:t xml:space="preserve">Conditions de validité à vérifier (pour chaque traits)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Afficher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 valeurs des résidus du modèle</w:t>
      </w:r>
    </w:p>
    <w:p w:rsidR="00000000" w:rsidDel="00000000" w:rsidP="00000000" w:rsidRDefault="00000000" w:rsidRPr="00000000" w14:paraId="0000004F">
      <w:pPr>
        <w:shd w:fill="f8f8f8" w:val="clear"/>
        <w:rPr/>
      </w:pPr>
      <w:r w:rsidDel="00000000" w:rsidR="00000000" w:rsidRPr="00000000">
        <w:rPr>
          <w:rFonts w:ascii="Consolas" w:cs="Consolas" w:eastAsia="Consolas" w:hAnsi="Consolas"/>
          <w:sz w:val="22"/>
          <w:szCs w:val="22"/>
          <w:shd w:fill="f8f8f8" w:val="clear"/>
          <w:rtl w:val="0"/>
        </w:rPr>
        <w:t xml:space="preserve">m&lt;-</w:t>
      </w:r>
      <w:r w:rsidDel="00000000" w:rsidR="00000000" w:rsidRPr="00000000">
        <w:rPr>
          <w:rFonts w:ascii="Consolas" w:cs="Consolas" w:eastAsia="Consolas" w:hAnsi="Consolas"/>
          <w:b w:val="1"/>
          <w:color w:val="204a87"/>
          <w:sz w:val="22"/>
          <w:szCs w:val="22"/>
          <w:shd w:fill="f8f8f8" w:val="clear"/>
          <w:rtl w:val="0"/>
        </w:rPr>
        <w:t xml:space="preserve">aov</w:t>
      </w:r>
      <w:r w:rsidDel="00000000" w:rsidR="00000000" w:rsidRPr="00000000">
        <w:rPr>
          <w:rFonts w:ascii="Consolas" w:cs="Consolas" w:eastAsia="Consolas" w:hAnsi="Consolas"/>
          <w:sz w:val="22"/>
          <w:szCs w:val="22"/>
          <w:shd w:fill="f8f8f8" w:val="clear"/>
          <w:rtl w:val="0"/>
        </w:rPr>
        <w:t xml:space="preserve">(Hauteur</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Stade,</w:t>
      </w:r>
      <w:r w:rsidDel="00000000" w:rsidR="00000000" w:rsidRPr="00000000">
        <w:rPr>
          <w:rFonts w:ascii="Consolas" w:cs="Consolas" w:eastAsia="Consolas" w:hAnsi="Consolas"/>
          <w:color w:val="204a87"/>
          <w:sz w:val="22"/>
          <w:szCs w:val="22"/>
          <w:shd w:fill="f8f8f8" w:val="clear"/>
          <w:rtl w:val="0"/>
        </w:rPr>
        <w:t xml:space="preserve">data=</w:t>
      </w:r>
      <w:r w:rsidDel="00000000" w:rsidR="00000000" w:rsidRPr="00000000">
        <w:rPr>
          <w:rFonts w:ascii="Consolas" w:cs="Consolas" w:eastAsia="Consolas" w:hAnsi="Consolas"/>
          <w:sz w:val="22"/>
          <w:szCs w:val="22"/>
          <w:shd w:fill="f8f8f8" w:val="clear"/>
          <w:rtl w:val="0"/>
        </w:rPr>
        <w:t xml:space="preserve">Fichier)</w:t>
      </w:r>
      <w:r w:rsidDel="00000000" w:rsidR="00000000" w:rsidRPr="00000000">
        <w:rPr>
          <w:rtl w:val="0"/>
        </w:rPr>
        <w:br w:type="textWrapping"/>
      </w:r>
      <w:r w:rsidDel="00000000" w:rsidR="00000000" w:rsidRPr="00000000">
        <w:rPr>
          <w:rFonts w:ascii="Consolas" w:cs="Consolas" w:eastAsia="Consolas" w:hAnsi="Consolas"/>
          <w:b w:val="1"/>
          <w:color w:val="204a87"/>
          <w:sz w:val="22"/>
          <w:szCs w:val="22"/>
          <w:shd w:fill="f8f8f8" w:val="clear"/>
          <w:rtl w:val="0"/>
        </w:rPr>
        <w:t xml:space="preserve">summary</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mfrow=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affiche une fenêtre graphique 2x2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affiche les résidus du modèle</w:t>
      </w:r>
    </w:p>
    <w:p w:rsidR="00000000" w:rsidDel="00000000" w:rsidP="00000000" w:rsidRDefault="00000000" w:rsidRPr="00000000" w14:paraId="00000051">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shapiro.test</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residuals)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1ksv4uv" w:id="15"/>
    <w:bookmarkEnd w:id="15"/>
    <w:p w:rsidR="00000000" w:rsidDel="00000000" w:rsidP="00000000" w:rsidRDefault="00000000" w:rsidRPr="00000000" w14:paraId="00000053">
      <w:pPr>
        <w:pStyle w:val="Heading5"/>
        <w:rPr/>
      </w:pPr>
      <w:r w:rsidDel="00000000" w:rsidR="00000000" w:rsidRPr="00000000">
        <w:rPr>
          <w:rtl w:val="0"/>
        </w:rPr>
        <w:t xml:space="preserve">Normalité des résidus du modèle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H0 : les résidus suivent une distribution normale H1 : les résidus ne suivent pas une distribution normale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0.68679, p-value = 1.766e-07</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la p-value est &gt; à 0.05, on ne peut pas rejeter l’hypothèse nulle. Les résidus du modèle sont donc considérées comme suivant une loi normale.</w:t>
      </w:r>
    </w:p>
    <w:bookmarkStart w:colFirst="0" w:colLast="0" w:name="bookmark=id.44sinio" w:id="16"/>
    <w:bookmarkEnd w:id="16"/>
    <w:p w:rsidR="00000000" w:rsidDel="00000000" w:rsidP="00000000" w:rsidRDefault="00000000" w:rsidRPr="00000000" w14:paraId="00000058">
      <w:pPr>
        <w:pStyle w:val="Heading5"/>
        <w:rPr/>
      </w:pPr>
      <w:r w:rsidDel="00000000" w:rsidR="00000000" w:rsidRPr="00000000">
        <w:rPr>
          <w:rtl w:val="0"/>
        </w:rPr>
        <w:t xml:space="preserve">Vérification homoscédasticité (égalité des variances)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H0 : les résidus du modèle ont la même variance pour les différents stades H1 : les résidus du modèles ont des variances différentes pour au moins deux stades</w:t>
      </w:r>
    </w:p>
    <w:p w:rsidR="00000000" w:rsidDel="00000000" w:rsidP="00000000" w:rsidRDefault="00000000" w:rsidRPr="00000000" w14:paraId="0000005A">
      <w:pPr>
        <w:shd w:fill="f8f8f8" w:val="clear"/>
        <w:rPr/>
      </w:pPr>
      <w:r w:rsidDel="00000000" w:rsidR="00000000" w:rsidRPr="00000000">
        <w:rPr>
          <w:rFonts w:ascii="Consolas" w:cs="Consolas" w:eastAsia="Consolas" w:hAnsi="Consolas"/>
          <w:sz w:val="22"/>
          <w:szCs w:val="22"/>
          <w:shd w:fill="f8f8f8" w:val="clear"/>
          <w:rtl w:val="0"/>
        </w:rPr>
        <w:t xml:space="preserve">m&lt;-</w:t>
      </w:r>
      <w:r w:rsidDel="00000000" w:rsidR="00000000" w:rsidRPr="00000000">
        <w:rPr>
          <w:rFonts w:ascii="Consolas" w:cs="Consolas" w:eastAsia="Consolas" w:hAnsi="Consolas"/>
          <w:b w:val="1"/>
          <w:color w:val="204a87"/>
          <w:sz w:val="22"/>
          <w:szCs w:val="22"/>
          <w:shd w:fill="f8f8f8" w:val="clear"/>
          <w:rtl w:val="0"/>
        </w:rPr>
        <w:t xml:space="preserve">aov</w:t>
      </w:r>
      <w:r w:rsidDel="00000000" w:rsidR="00000000" w:rsidRPr="00000000">
        <w:rPr>
          <w:rFonts w:ascii="Consolas" w:cs="Consolas" w:eastAsia="Consolas" w:hAnsi="Consolas"/>
          <w:sz w:val="22"/>
          <w:szCs w:val="22"/>
          <w:shd w:fill="f8f8f8" w:val="clear"/>
          <w:rtl w:val="0"/>
        </w:rPr>
        <w:t xml:space="preserve">(Hauteur</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Stade,</w:t>
      </w:r>
      <w:r w:rsidDel="00000000" w:rsidR="00000000" w:rsidRPr="00000000">
        <w:rPr>
          <w:rFonts w:ascii="Consolas" w:cs="Consolas" w:eastAsia="Consolas" w:hAnsi="Consolas"/>
          <w:color w:val="204a87"/>
          <w:sz w:val="22"/>
          <w:szCs w:val="22"/>
          <w:shd w:fill="f8f8f8" w:val="clear"/>
          <w:rtl w:val="0"/>
        </w:rPr>
        <w:t xml:space="preserve">data=</w:t>
      </w:r>
      <w:r w:rsidDel="00000000" w:rsidR="00000000" w:rsidRPr="00000000">
        <w:rPr>
          <w:rFonts w:ascii="Consolas" w:cs="Consolas" w:eastAsia="Consolas" w:hAnsi="Consolas"/>
          <w:sz w:val="22"/>
          <w:szCs w:val="22"/>
          <w:shd w:fill="f8f8f8" w:val="clear"/>
          <w:rtl w:val="0"/>
        </w:rPr>
        <w:t xml:space="preserve">Fichier)</w:t>
      </w:r>
      <w:r w:rsidDel="00000000" w:rsidR="00000000" w:rsidRPr="00000000">
        <w:rPr>
          <w:rtl w:val="0"/>
        </w:rPr>
        <w:br w:type="textWrapping"/>
      </w:r>
      <w:r w:rsidDel="00000000" w:rsidR="00000000" w:rsidRPr="00000000">
        <w:rPr>
          <w:rFonts w:ascii="Consolas" w:cs="Consolas" w:eastAsia="Consolas" w:hAnsi="Consolas"/>
          <w:b w:val="1"/>
          <w:color w:val="204a87"/>
          <w:sz w:val="22"/>
          <w:szCs w:val="22"/>
          <w:shd w:fill="f8f8f8" w:val="clear"/>
          <w:rtl w:val="0"/>
        </w:rPr>
        <w:t xml:space="preserve">summary</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tl w:val="0"/>
        </w:rPr>
      </w:r>
    </w:p>
    <w:p w:rsidR="00000000" w:rsidDel="00000000" w:rsidP="00000000" w:rsidRDefault="00000000" w:rsidRPr="00000000" w14:paraId="0000005B">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par</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204a87"/>
          <w:sz w:val="22"/>
          <w:szCs w:val="22"/>
          <w:shd w:fill="f8f8f8" w:val="clear"/>
          <w:rtl w:val="0"/>
        </w:rPr>
        <w:t xml:space="preserve">mfrow=</w:t>
      </w:r>
      <w:r w:rsidDel="00000000" w:rsidR="00000000" w:rsidRPr="00000000">
        <w:rPr>
          <w:rFonts w:ascii="Consolas" w:cs="Consolas" w:eastAsia="Consolas" w:hAnsi="Consolas"/>
          <w:b w:val="1"/>
          <w:color w:val="204a87"/>
          <w:sz w:val="22"/>
          <w:szCs w:val="22"/>
          <w:shd w:fill="f8f8f8" w:val="clear"/>
          <w:rtl w:val="0"/>
        </w:rPr>
        <w:t xml:space="preserve">c</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0000cf"/>
          <w:sz w:val="22"/>
          <w:szCs w:val="22"/>
          <w:shd w:fill="f8f8f8" w:val="clear"/>
          <w:rtl w:val="0"/>
        </w:rPr>
        <w:t xml:space="preserve">2</w:t>
      </w:r>
      <w:r w:rsidDel="00000000" w:rsidR="00000000" w:rsidRPr="00000000">
        <w:rPr>
          <w:rFonts w:ascii="Consolas" w:cs="Consolas" w:eastAsia="Consolas" w:hAnsi="Consolas"/>
          <w:sz w:val="22"/>
          <w:szCs w:val="22"/>
          <w:shd w:fill="f8f8f8" w:val="clear"/>
          <w:rtl w:val="0"/>
        </w:rPr>
        <w:t xml:space="preserve">,</w:t>
      </w:r>
      <w:r w:rsidDel="00000000" w:rsidR="00000000" w:rsidRPr="00000000">
        <w:rPr>
          <w:rFonts w:ascii="Consolas" w:cs="Consolas" w:eastAsia="Consolas" w:hAnsi="Consolas"/>
          <w:color w:val="0000cf"/>
          <w:sz w:val="22"/>
          <w:szCs w:val="22"/>
          <w:shd w:fill="f8f8f8" w:val="clear"/>
          <w:rtl w:val="0"/>
        </w:rPr>
        <w:t xml:space="preserve">2</w:t>
      </w:r>
      <w:r w:rsidDel="00000000" w:rsidR="00000000" w:rsidRPr="00000000">
        <w:rPr>
          <w:rFonts w:ascii="Consolas" w:cs="Consolas" w:eastAsia="Consolas" w:hAnsi="Consolas"/>
          <w:sz w:val="22"/>
          <w:szCs w:val="22"/>
          <w:shd w:fill="f8f8f8" w:val="clear"/>
          <w:rtl w:val="0"/>
        </w:rPr>
        <w:t xml:space="preserve">)) </w:t>
      </w:r>
      <w:r w:rsidDel="00000000" w:rsidR="00000000" w:rsidRPr="00000000">
        <w:rPr>
          <w:rFonts w:ascii="Consolas" w:cs="Consolas" w:eastAsia="Consolas" w:hAnsi="Consolas"/>
          <w:i w:val="1"/>
          <w:color w:val="8f5902"/>
          <w:sz w:val="22"/>
          <w:szCs w:val="22"/>
          <w:shd w:fill="f8f8f8" w:val="clear"/>
          <w:rtl w:val="0"/>
        </w:rPr>
        <w:t xml:space="preserve"># affiche une fenêtre graphique 2x2</w:t>
      </w:r>
      <w:r w:rsidDel="00000000" w:rsidR="00000000" w:rsidRPr="00000000">
        <w:rPr>
          <w:rtl w:val="0"/>
        </w:rPr>
        <w:br w:type="textWrapping"/>
      </w:r>
      <w:r w:rsidDel="00000000" w:rsidR="00000000" w:rsidRPr="00000000">
        <w:rPr>
          <w:rFonts w:ascii="Consolas" w:cs="Consolas" w:eastAsia="Consolas" w:hAnsi="Consolas"/>
          <w:b w:val="1"/>
          <w:color w:val="204a87"/>
          <w:sz w:val="22"/>
          <w:szCs w:val="22"/>
          <w:shd w:fill="f8f8f8" w:val="clear"/>
          <w:rtl w:val="0"/>
        </w:rPr>
        <w:t xml:space="preserve">plot</w:t>
      </w:r>
      <w:r w:rsidDel="00000000" w:rsidR="00000000" w:rsidRPr="00000000">
        <w:rPr>
          <w:rFonts w:ascii="Consolas" w:cs="Consolas" w:eastAsia="Consolas" w:hAnsi="Consolas"/>
          <w:sz w:val="22"/>
          <w:szCs w:val="22"/>
          <w:shd w:fill="f8f8f8" w:val="clear"/>
          <w:rtl w:val="0"/>
        </w:rPr>
        <w:t xml:space="preserve">(m) </w:t>
      </w:r>
      <w:r w:rsidDel="00000000" w:rsidR="00000000" w:rsidRPr="00000000">
        <w:rPr>
          <w:rFonts w:ascii="Consolas" w:cs="Consolas" w:eastAsia="Consolas" w:hAnsi="Consolas"/>
          <w:i w:val="1"/>
          <w:color w:val="8f5902"/>
          <w:sz w:val="22"/>
          <w:szCs w:val="22"/>
          <w:shd w:fill="f8f8f8" w:val="clear"/>
          <w:rtl w:val="0"/>
        </w:rPr>
        <w:t xml:space="preserve"># affiche les résidus du modèle</w:t>
      </w:r>
    </w:p>
    <w:p w:rsidR="00000000" w:rsidDel="00000000" w:rsidP="00000000" w:rsidRDefault="00000000" w:rsidRPr="00000000" w14:paraId="0000005C">
      <w:pPr>
        <w:shd w:fill="f8f8f8" w:val="clear"/>
        <w:rPr>
          <w:rFonts w:ascii="Consolas" w:cs="Consolas" w:eastAsia="Consolas" w:hAnsi="Consolas"/>
          <w:i w:val="1"/>
          <w:color w:val="8f5902"/>
          <w:sz w:val="22"/>
          <w:szCs w:val="22"/>
          <w:shd w:fill="f8f8f8" w:val="clear"/>
        </w:rPr>
      </w:pPr>
      <w:r w:rsidDel="00000000" w:rsidR="00000000" w:rsidRPr="00000000">
        <w:rPr>
          <w:rFonts w:ascii="Consolas" w:cs="Consolas" w:eastAsia="Consolas" w:hAnsi="Consolas"/>
          <w:b w:val="1"/>
          <w:color w:val="204a87"/>
          <w:sz w:val="22"/>
          <w:szCs w:val="22"/>
          <w:shd w:fill="f8f8f8" w:val="clear"/>
          <w:rtl w:val="0"/>
        </w:rPr>
        <w:t xml:space="preserve">shapiro.test</w:t>
      </w:r>
      <w:r w:rsidDel="00000000" w:rsidR="00000000" w:rsidRPr="00000000">
        <w:rPr>
          <w:rFonts w:ascii="Consolas" w:cs="Consolas" w:eastAsia="Consolas" w:hAnsi="Consolas"/>
          <w:sz w:val="22"/>
          <w:szCs w:val="22"/>
          <w:shd w:fill="f8f8f8" w:val="clear"/>
          <w:rtl w:val="0"/>
        </w:rPr>
        <w:t xml:space="preserve">(m</w:t>
      </w:r>
      <w:r w:rsidDel="00000000" w:rsidR="00000000" w:rsidRPr="00000000">
        <w:rPr>
          <w:rFonts w:ascii="Consolas" w:cs="Consolas" w:eastAsia="Consolas" w:hAnsi="Consolas"/>
          <w:b w:val="1"/>
          <w:color w:val="ce5c00"/>
          <w:sz w:val="22"/>
          <w:szCs w:val="22"/>
          <w:shd w:fill="f8f8f8" w:val="clear"/>
          <w:rtl w:val="0"/>
        </w:rPr>
        <w:t xml:space="preserve">$</w:t>
      </w:r>
      <w:r w:rsidDel="00000000" w:rsidR="00000000" w:rsidRPr="00000000">
        <w:rPr>
          <w:rFonts w:ascii="Consolas" w:cs="Consolas" w:eastAsia="Consolas" w:hAnsi="Consolas"/>
          <w:sz w:val="22"/>
          <w:szCs w:val="22"/>
          <w:shd w:fill="f8f8f8" w:val="clear"/>
          <w:rtl w:val="0"/>
        </w:rPr>
        <w:t xml:space="preserve">residuals)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bartlett.test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Bartlett test of homogeneity of variances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m$residuals by Fichier$Stade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Bartlett's K-squared = 76.118, df = 2, p-value &lt; 2.2e-16</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 la p-value est &gt; à 0.05, on ne peut pas rejeter l’hypothèse nulle on considère que les variances des résidus sont égales.</w:t>
      </w:r>
    </w:p>
    <w:bookmarkStart w:colFirst="0" w:colLast="0" w:name="bookmark=id.2jxsxqh" w:id="17"/>
    <w:bookmarkEnd w:id="17"/>
    <w:p w:rsidR="00000000" w:rsidDel="00000000" w:rsidP="00000000" w:rsidRDefault="00000000" w:rsidRPr="00000000" w14:paraId="00000061">
      <w:pPr>
        <w:pStyle w:val="Heading5"/>
        <w:rPr/>
      </w:pPr>
      <w:r w:rsidDel="00000000" w:rsidR="00000000" w:rsidRPr="00000000">
        <w:rPr>
          <w:rtl w:val="0"/>
        </w:rPr>
        <w:t xml:space="preserve">Si ces deux conditions sont vérifiées (résidus suivent une loi normale et égalité des variances)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alors je peux faire un test dit paramétrique, sinon il faut faire un test non paramétrique ou transformer les données</w:t>
      </w:r>
    </w:p>
    <w:bookmarkStart w:colFirst="0" w:colLast="0" w:name="bookmark=id.z337ya" w:id="18"/>
    <w:bookmarkEnd w:id="18"/>
    <w:p w:rsidR="00000000" w:rsidDel="00000000" w:rsidP="00000000" w:rsidRDefault="00000000" w:rsidRPr="00000000" w14:paraId="00000063">
      <w:pPr>
        <w:pStyle w:val="Heading5"/>
        <w:rPr/>
      </w:pPr>
      <w:r w:rsidDel="00000000" w:rsidR="00000000" w:rsidRPr="00000000">
        <w:rPr>
          <w:rtl w:val="0"/>
        </w:rPr>
        <w:t xml:space="preserve">Si les conditions d’application sont remplies on peut faire un test post-hoc qui ermet de connaitre quels stades sont différents les uns des autres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Ici je vous propose un test post-hoc de Tukey qui va définir des groupes ayant des moyennes homogènes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(agricolae)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hsd&lt;-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HSD.test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"Stade"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MSerror Df     Mean       CV      MSD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6905.453 33 76.52604 108.5892 83.24509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 name.t ntr StudentizedRange 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Tukey  Stade   3         3.470189  0.05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Hauteur       std  r     Min     Max      Q25       Q50       Q75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15.91146  10.70601 12  4.1125  38.250  9.81875  12.38125  17.20312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   19.26042  10.23269 12  5.7500  38.375 12.48438  17.28125  23.46875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III 194.40625 143.16784 12 32.1250 566.875 94.71875 170.68750 252.15000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Hauteur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III 194.40625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   19.26042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15.91146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attr(,"class")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"group"</w:t>
      </w:r>
      <w:r w:rsidDel="00000000" w:rsidR="00000000" w:rsidRPr="00000000">
        <w:rPr>
          <w:rtl w:val="0"/>
        </w:rPr>
      </w:r>
    </w:p>
    <w:bookmarkStart w:colFirst="0" w:colLast="0" w:name="bookmark=id.3j2qqm3" w:id="19"/>
    <w:bookmarkEnd w:id="19"/>
    <w:p w:rsidR="00000000" w:rsidDel="00000000" w:rsidP="00000000" w:rsidRDefault="00000000" w:rsidRPr="00000000" w14:paraId="00000068">
      <w:pPr>
        <w:pStyle w:val="Heading4"/>
        <w:rPr/>
      </w:pPr>
      <w:r w:rsidDel="00000000" w:rsidR="00000000" w:rsidRPr="00000000">
        <w:rPr>
          <w:rtl w:val="0"/>
        </w:rPr>
        <w:t xml:space="preserve">Dans le cas de la hauteur présenté ici on peut faire une transformation log() car on a beaucoup de petites valeurs et et quelques grandes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aov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Stade        2  43.55  21.777   49.02 1.31e-10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33  14.66   0.444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0.99165, p-value = 0.9935</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bartlett.test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Bartlett test of homogeneity of variances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m$residuals by Fichier$Stade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Bartlett's K-squared = 0.95952, df = 2, p-value = 0.6189</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hsd&lt;-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HSD.test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"Stade"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hsd</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MSerror Df     Mean       CV       MSD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0.4442336 33 3.472931 19.19153 0.6676798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 name.t ntr StudentizedRange 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Tukey  Stade   3         3.470189  0.05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log(Hauteur)       std  r      Min      Max      Q25      Q50      Q75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2.578798 0.6390190 12 1.414031 3.644144 2.276569 2.512444 2.832825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      2.817667 0.5742074 12 1.749200 3.647406 2.524419 2.838778 3.148280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III     5.022329 0.7711299 12 3.469635 6.340139 4.545328 5.136841 5.529415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log(Hauteur)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III     5.022329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      2.817667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2.578798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attr(,"class")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"group"</w:t>
      </w:r>
      <w:r w:rsidDel="00000000" w:rsidR="00000000" w:rsidRPr="00000000">
        <w:rPr>
          <w:rtl w:val="0"/>
        </w:rPr>
      </w:r>
    </w:p>
    <w:bookmarkStart w:colFirst="0" w:colLast="0" w:name="bookmark=id.1y810tw" w:id="20"/>
    <w:bookmarkEnd w:id="20"/>
    <w:p w:rsidR="00000000" w:rsidDel="00000000" w:rsidP="00000000" w:rsidRDefault="00000000" w:rsidRPr="00000000" w14:paraId="00000071">
      <w:pPr>
        <w:pStyle w:val="Heading4"/>
        <w:rPr/>
      </w:pPr>
      <w:r w:rsidDel="00000000" w:rsidR="00000000" w:rsidRPr="00000000">
        <w:rPr>
          <w:rtl w:val="0"/>
        </w:rPr>
        <w:t xml:space="preserve">Si même après transformation (par un log par exemple)les conditions d’applications ne sont pas remplies on doit faire un test non paramétrique</w:t>
      </w:r>
    </w:p>
    <w:bookmarkStart w:colFirst="0" w:colLast="0" w:name="bookmark=id.4i7ojhp" w:id="21"/>
    <w:bookmarkEnd w:id="21"/>
    <w:p w:rsidR="00000000" w:rsidDel="00000000" w:rsidP="00000000" w:rsidRDefault="00000000" w:rsidRPr="00000000" w14:paraId="00000072">
      <w:pPr>
        <w:pStyle w:val="Heading3"/>
        <w:rPr/>
      </w:pPr>
      <w:r w:rsidDel="00000000" w:rsidR="00000000" w:rsidRPr="00000000">
        <w:rPr>
          <w:rtl w:val="0"/>
        </w:rPr>
        <w:t xml:space="preserve">Test non parametriques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tests non paramétriques pour remplacer les ANOVA ne pas sur les mêmes critères que l’ANOVA et ne sont donc pas des équivalents.</w:t>
      </w:r>
    </w:p>
    <w:bookmarkStart w:colFirst="0" w:colLast="0" w:name="bookmark=id.2xcytpi" w:id="22"/>
    <w:bookmarkEnd w:id="22"/>
    <w:p w:rsidR="00000000" w:rsidDel="00000000" w:rsidP="00000000" w:rsidRDefault="00000000" w:rsidRPr="00000000" w14:paraId="00000074">
      <w:pPr>
        <w:pStyle w:val="Heading4"/>
        <w:rPr/>
      </w:pPr>
      <w:r w:rsidDel="00000000" w:rsidR="00000000" w:rsidRPr="00000000">
        <w:rPr>
          <w:rtl w:val="0"/>
        </w:rPr>
        <w:t xml:space="preserve">Kruskall-Wallis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H0 : Il n’y a pas de différence entre les distributions des groupes H1 : Au moins deux groupes ont des distributions différentes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kruskal.test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Kruskal-Wallis rank sum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Fichier$Hauteur by Fichier$Stade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Kruskal-Wallis chi-squared = 22.456, df = 2, p-value = 1.329e-05</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Ensuite on peut faire une comparaison des échantillons deux a deux qui donnes les différences entre les pares d’échantillons (p-values &lt; 0.05 les échantillons sont différents)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pairwise.wilcox.test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Pairwise comparisons using Wilcoxon rank sum test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Fichier$Hauteur and Fichier$Stade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II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  0.38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III 8.9e-06 8.9e-06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 value adjustment method: holm</w:t>
      </w:r>
      <w:r w:rsidDel="00000000" w:rsidR="00000000" w:rsidRPr="00000000">
        <w:rPr>
          <w:rtl w:val="0"/>
        </w:rPr>
      </w:r>
    </w:p>
    <w:bookmarkStart w:colFirst="0" w:colLast="0" w:name="bookmark=id.1ci93xb" w:id="23"/>
    <w:bookmarkEnd w:id="23"/>
    <w:p w:rsidR="00000000" w:rsidDel="00000000" w:rsidP="00000000" w:rsidRDefault="00000000" w:rsidRPr="00000000" w14:paraId="0000007B">
      <w:pPr>
        <w:pStyle w:val="Heading4"/>
        <w:rPr/>
      </w:pPr>
      <w:r w:rsidDel="00000000" w:rsidR="00000000" w:rsidRPr="00000000">
        <w:rPr>
          <w:rtl w:val="0"/>
        </w:rPr>
        <w:t xml:space="preserve">Représentation graphique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Pour ce type de donnée on optera pour des boites à moustache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Fichier,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"Hauteur (cm)"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"lightgreen"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"darkgreen"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"brown"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bookmark=id.3whwml4" w:id="24"/>
    <w:bookmarkEnd w:id="24"/>
    <w:p w:rsidR="00000000" w:rsidDel="00000000" w:rsidP="00000000" w:rsidRDefault="00000000" w:rsidRPr="00000000" w14:paraId="0000007F">
      <w:pPr>
        <w:pStyle w:val="Heading3"/>
        <w:rPr/>
      </w:pPr>
      <w:r w:rsidDel="00000000" w:rsidR="00000000" w:rsidRPr="00000000">
        <w:rPr>
          <w:rtl w:val="0"/>
        </w:rPr>
        <w:t xml:space="preserve">3 CORRELATION</w:t>
      </w:r>
    </w:p>
    <w:bookmarkStart w:colFirst="0" w:colLast="0" w:name="bookmark=id.2bn6wsx" w:id="25"/>
    <w:bookmarkEnd w:id="25"/>
    <w:p w:rsidR="00000000" w:rsidDel="00000000" w:rsidP="00000000" w:rsidRDefault="00000000" w:rsidRPr="00000000" w14:paraId="00000080">
      <w:pPr>
        <w:pStyle w:val="Heading4"/>
        <w:rPr/>
      </w:pPr>
      <w:r w:rsidDel="00000000" w:rsidR="00000000" w:rsidRPr="00000000">
        <w:rPr>
          <w:rtl w:val="0"/>
        </w:rPr>
        <w:t xml:space="preserve">Vérification normalité des données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faire pour chaque trait Si la p-value est &gt; à 0.05, on ne peut pas rejeter l’hypothèse nulle selon laquelle les données sont issues d’une population normalement distribuée. Les données sont donc considérées comme suivant une loi normale. Un test paramétrique peut être utilisé.</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0.97744, p-value = 0.949</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Y1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0.86245, p-value = 0.02618</w:t>
      </w:r>
      <w:r w:rsidDel="00000000" w:rsidR="00000000" w:rsidRPr="00000000">
        <w:rPr>
          <w:rtl w:val="0"/>
        </w:rPr>
      </w:r>
    </w:p>
    <w:bookmarkStart w:colFirst="0" w:colLast="0" w:name="bookmark=id.qsh70q" w:id="26"/>
    <w:bookmarkEnd w:id="26"/>
    <w:p w:rsidR="00000000" w:rsidDel="00000000" w:rsidP="00000000" w:rsidRDefault="00000000" w:rsidRPr="00000000" w14:paraId="00000086">
      <w:pPr>
        <w:pStyle w:val="Heading4"/>
        <w:rPr/>
      </w:pPr>
      <w:r w:rsidDel="00000000" w:rsidR="00000000" w:rsidRPr="00000000">
        <w:rPr>
          <w:rtl w:val="0"/>
        </w:rPr>
        <w:t xml:space="preserve">Test paramétrique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faire pour chaque “paire” de traits si p-value &lt; 0.05, alors l’hypothèse nulle (=absence de corrélation) est rejetée au risque de 5%; on considère que les deux traits sont corrélés.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(Y,Y1,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"pearson"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product-moment correlation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Y and Y1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 = 1.5946, df = 13, p-value = 0.1348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correlation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percent confidence interval: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-0.1359638  0.7593909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0.4044701</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 = coefficient r de correlation</w:t>
      </w:r>
    </w:p>
    <w:bookmarkStart w:colFirst="0" w:colLast="0" w:name="bookmark=id.3as4poj" w:id="27"/>
    <w:bookmarkEnd w:id="27"/>
    <w:p w:rsidR="00000000" w:rsidDel="00000000" w:rsidP="00000000" w:rsidRDefault="00000000" w:rsidRPr="00000000" w14:paraId="0000008B">
      <w:pPr>
        <w:pStyle w:val="Heading4"/>
        <w:rPr/>
      </w:pPr>
      <w:r w:rsidDel="00000000" w:rsidR="00000000" w:rsidRPr="00000000">
        <w:rPr>
          <w:rtl w:val="0"/>
        </w:rPr>
        <w:t xml:space="preserve">Test non paramétrique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Idem que pour le test paramétrique mais remplacer dans les lignes de commandes par method=“spearman”.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Encombrement,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"spearman"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Spearman's rank correlation rho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Fichier$Hauteur and Fichier$Encombrement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 1750, p-value = 4.007e-07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rho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rho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0.7747748</w:t>
      </w:r>
      <w:r w:rsidDel="00000000" w:rsidR="00000000" w:rsidRPr="00000000">
        <w:rPr>
          <w:rtl w:val="0"/>
        </w:rPr>
      </w:r>
    </w:p>
    <w:bookmarkStart w:colFirst="0" w:colLast="0" w:name="bookmark=id.1pxezwc" w:id="28"/>
    <w:bookmarkEnd w:id="28"/>
    <w:p w:rsidR="00000000" w:rsidDel="00000000" w:rsidP="00000000" w:rsidRDefault="00000000" w:rsidRPr="00000000" w14:paraId="0000008F">
      <w:pPr>
        <w:pStyle w:val="Heading4"/>
        <w:rPr/>
      </w:pPr>
      <w:r w:rsidDel="00000000" w:rsidR="00000000" w:rsidRPr="00000000">
        <w:rPr>
          <w:rtl w:val="0"/>
        </w:rPr>
        <w:t xml:space="preserve">Représentation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Ici j’ai fait le choix de transformer en log les variables pour avoir une représentation plus claire et une relation linéaire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Hauteur)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Encombrement),</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"Encombrement (log, cm2)"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"Hauteur (cm)"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Fichier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Stade,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pch=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Titre1">
    <w:name w:val="heading 1"/>
    <w:basedOn w:val="Normal"/>
    <w:next w:val="Corpsdetexte"/>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itre2">
    <w:name w:val="heading 2"/>
    <w:basedOn w:val="Normal"/>
    <w:next w:val="Corpsdetexte"/>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Titre3">
    <w:name w:val="heading 3"/>
    <w:basedOn w:val="Normal"/>
    <w:next w:val="Corpsdetexte"/>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Titre4">
    <w:name w:val="heading 4"/>
    <w:basedOn w:val="Normal"/>
    <w:next w:val="Corpsdetexte"/>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Titre5">
    <w:name w:val="heading 5"/>
    <w:basedOn w:val="Normal"/>
    <w:next w:val="Corpsdetexte"/>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Titre6">
    <w:name w:val="heading 6"/>
    <w:basedOn w:val="Normal"/>
    <w:next w:val="Corpsdetexte"/>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Titre7">
    <w:name w:val="heading 7"/>
    <w:basedOn w:val="Normal"/>
    <w:next w:val="Corpsdetexte"/>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Titre8">
    <w:name w:val="heading 8"/>
    <w:basedOn w:val="Normal"/>
    <w:next w:val="Corpsdetexte"/>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Titre9">
    <w:name w:val="heading 9"/>
    <w:basedOn w:val="Normal"/>
    <w:next w:val="Corpsdetexte"/>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Corpsdetexte">
    <w:name w:val="Body Text"/>
    <w:basedOn w:val="Normal"/>
    <w:qFormat w:val="1"/>
    <w:pPr>
      <w:spacing w:after="180" w:before="180"/>
    </w:pPr>
  </w:style>
  <w:style w:type="paragraph" w:styleId="FirstParagraph" w:customStyle="1">
    <w:name w:val="First Paragraph"/>
    <w:basedOn w:val="Corpsdetexte"/>
    <w:next w:val="Corpsdetexte"/>
    <w:qFormat w:val="1"/>
  </w:style>
  <w:style w:type="paragraph" w:styleId="Compact" w:customStyle="1">
    <w:name w:val="Compact"/>
    <w:basedOn w:val="Corpsdetexte"/>
    <w:qFormat w:val="1"/>
    <w:pPr>
      <w:spacing w:after="36" w:before="36"/>
    </w:pPr>
  </w:style>
  <w:style w:type="paragraph" w:styleId="Titre">
    <w:name w:val="Title"/>
    <w:basedOn w:val="Normal"/>
    <w:next w:val="Corpsdetexte"/>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ous-titre">
    <w:name w:val="Subtitle"/>
    <w:basedOn w:val="Titre"/>
    <w:next w:val="Corpsdetexte"/>
    <w:qFormat w:val="1"/>
    <w:pPr>
      <w:spacing w:before="240"/>
    </w:pPr>
    <w:rPr>
      <w:sz w:val="30"/>
      <w:szCs w:val="30"/>
    </w:rPr>
  </w:style>
  <w:style w:type="paragraph" w:styleId="Author" w:customStyle="1">
    <w:name w:val="Author"/>
    <w:next w:val="Corpsdetexte"/>
    <w:qFormat w:val="1"/>
    <w:pPr>
      <w:keepNext w:val="1"/>
      <w:keepLines w:val="1"/>
      <w:jc w:val="center"/>
    </w:pPr>
  </w:style>
  <w:style w:type="paragraph" w:styleId="Date">
    <w:name w:val="Date"/>
    <w:next w:val="Corpsdetexte"/>
    <w:qFormat w:val="1"/>
    <w:pPr>
      <w:keepNext w:val="1"/>
      <w:keepLines w:val="1"/>
      <w:jc w:val="center"/>
    </w:pPr>
  </w:style>
  <w:style w:type="paragraph" w:styleId="Abstract" w:customStyle="1">
    <w:name w:val="Abstract"/>
    <w:basedOn w:val="Normal"/>
    <w:next w:val="Corpsdetexte"/>
    <w:qFormat w:val="1"/>
    <w:pPr>
      <w:keepNext w:val="1"/>
      <w:keepLines w:val="1"/>
      <w:spacing w:after="300" w:before="300"/>
    </w:pPr>
    <w:rPr>
      <w:sz w:val="20"/>
      <w:szCs w:val="20"/>
    </w:rPr>
  </w:style>
  <w:style w:type="paragraph" w:styleId="Bibliographie">
    <w:name w:val="Bibliography"/>
    <w:basedOn w:val="Normal"/>
    <w:qFormat w:val="1"/>
  </w:style>
  <w:style w:type="paragraph" w:styleId="Normalcentr">
    <w:name w:val="Block Text"/>
    <w:basedOn w:val="Corpsdetexte"/>
    <w:next w:val="Corpsdetexte"/>
    <w:uiPriority w:val="9"/>
    <w:unhideWhenUsed w:val="1"/>
    <w:qFormat w:val="1"/>
    <w:pPr>
      <w:spacing w:after="100" w:before="100"/>
    </w:pPr>
    <w:rPr>
      <w:rFonts w:asciiTheme="majorHAnsi" w:cstheme="majorBidi" w:eastAsiaTheme="majorEastAsia" w:hAnsiTheme="majorHAnsi"/>
      <w:bCs w:val="1"/>
      <w:sz w:val="20"/>
      <w:szCs w:val="20"/>
    </w:rPr>
  </w:style>
  <w:style w:type="paragraph" w:styleId="Notedebasdepage">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Lgende">
    <w:name w:val="caption"/>
    <w:basedOn w:val="Normal"/>
    <w:link w:val="LgendeCar"/>
    <w:pPr>
      <w:spacing w:after="120"/>
    </w:pPr>
    <w:rPr>
      <w:i w:val="1"/>
    </w:rPr>
  </w:style>
  <w:style w:type="paragraph" w:styleId="TableCaption" w:customStyle="1">
    <w:name w:val="Table Caption"/>
    <w:basedOn w:val="Lgende"/>
    <w:pPr>
      <w:keepNext w:val="1"/>
    </w:pPr>
  </w:style>
  <w:style w:type="paragraph" w:styleId="ImageCaption" w:customStyle="1">
    <w:name w:val="Image Caption"/>
    <w:basedOn w:val="Lgende"/>
  </w:style>
  <w:style w:type="paragraph" w:styleId="Figure" w:customStyle="1">
    <w:name w:val="Figure"/>
    <w:basedOn w:val="Normal"/>
  </w:style>
  <w:style w:type="paragraph" w:styleId="CaptionedFigure" w:customStyle="1">
    <w:name w:val="Captioned Figure"/>
    <w:basedOn w:val="Figure"/>
    <w:pPr>
      <w:keepNext w:val="1"/>
    </w:pPr>
  </w:style>
  <w:style w:type="character" w:styleId="LgendeCar" w:customStyle="1">
    <w:name w:val="Légende Car"/>
    <w:basedOn w:val="Policepardfaut"/>
    <w:link w:val="Lgende"/>
  </w:style>
  <w:style w:type="character" w:styleId="VerbatimChar" w:customStyle="1">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6/onf2BSPRvih9KI5m1fWUqkhw==">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2020-04-02T17:52:00Z</dcterms:created>
  <dc:creator>Florian Fort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02/04/2020</vt:lpwstr>
  </property>
  <property fmtid="{D5CDD505-2E9C-101B-9397-08002B2CF9AE}" pid="3" name="output">
    <vt:lpwstr/>
  </property>
</Properties>
</file>